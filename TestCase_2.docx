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D55A04" w:rsidRPr="00D55A04" w14:paraId="4C9253C5" w14:textId="77777777" w:rsidTr="00D55A0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F9FA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Author</w:t>
            </w:r>
            <w:proofErr w:type="spellEnd"/>
            <w:r w:rsidRPr="00D55A04">
              <w:t>:</w:t>
            </w:r>
          </w:p>
          <w:p w14:paraId="56E9D9F7" w14:textId="2797C6C8" w:rsidR="00D55A04" w:rsidRPr="00D55A04" w:rsidRDefault="00C6679C" w:rsidP="00D55A04">
            <w:pPr>
              <w:ind w:firstLine="0"/>
            </w:pPr>
            <w:ins w:id="0" w:author="Артем Глушков" w:date="2020-11-10T16:09:00Z">
              <w:r>
                <w:t>Глушков</w:t>
              </w:r>
              <w:r w:rsidRPr="00B657E1">
                <w:rPr>
                  <w:lang w:val="en-US"/>
                </w:rPr>
                <w:t xml:space="preserve"> </w:t>
              </w:r>
              <w:r>
                <w:t>А</w:t>
              </w:r>
              <w:r w:rsidRPr="00B657E1">
                <w:rPr>
                  <w:lang w:val="en-US"/>
                </w:rPr>
                <w:t>.</w:t>
              </w:r>
              <w:r>
                <w:t>В.</w:t>
              </w:r>
            </w:ins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B304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Spec</w:t>
            </w:r>
            <w:proofErr w:type="spellEnd"/>
            <w:r w:rsidRPr="00D55A04">
              <w:t xml:space="preserve"> ID:</w:t>
            </w:r>
          </w:p>
          <w:p w14:paraId="2CEF9BF0" w14:textId="422E04E1" w:rsidR="00D55A04" w:rsidRPr="00D55A04" w:rsidRDefault="00D55CEE" w:rsidP="00D55A04">
            <w:pPr>
              <w:ind w:firstLine="0"/>
            </w:pPr>
            <w:ins w:id="1" w:author="Артем Глушков" w:date="2020-11-10T16:10:00Z">
              <w:r>
                <w:t>18130166</w:t>
              </w:r>
            </w:ins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6D9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Priority</w:t>
            </w:r>
            <w:proofErr w:type="spellEnd"/>
            <w:r w:rsidRPr="00D55A04">
              <w:t>:</w:t>
            </w:r>
          </w:p>
          <w:p w14:paraId="0999A9AC" w14:textId="7A7E0DAB" w:rsidR="00D55A04" w:rsidRPr="00D55A04" w:rsidRDefault="00D55CEE" w:rsidP="00D55A04">
            <w:pPr>
              <w:ind w:firstLine="0"/>
            </w:pPr>
            <w:ins w:id="2" w:author="Артем Глушков" w:date="2020-11-10T16:10:00Z">
              <w:r>
                <w:t>1</w:t>
              </w:r>
            </w:ins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E241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Producer</w:t>
            </w:r>
            <w:proofErr w:type="spellEnd"/>
            <w:r w:rsidRPr="00D55A04">
              <w:t>:</w:t>
            </w:r>
          </w:p>
          <w:p w14:paraId="410ACF59" w14:textId="04B1A96C" w:rsidR="00D55A04" w:rsidRPr="00D55A04" w:rsidRDefault="00C6679C" w:rsidP="00D55A04">
            <w:pPr>
              <w:ind w:firstLine="0"/>
            </w:pPr>
            <w:ins w:id="3" w:author="Артем Глушков" w:date="2020-11-10T16:09:00Z">
              <w:r>
                <w:t>Глушков</w:t>
              </w:r>
              <w:r w:rsidRPr="00B657E1">
                <w:rPr>
                  <w:lang w:val="en-US"/>
                </w:rPr>
                <w:t xml:space="preserve"> </w:t>
              </w:r>
              <w:r>
                <w:t>А</w:t>
              </w:r>
              <w:r w:rsidRPr="00B657E1">
                <w:rPr>
                  <w:lang w:val="en-US"/>
                </w:rPr>
                <w:t>.</w:t>
              </w:r>
              <w:r>
                <w:t>В.</w:t>
              </w:r>
            </w:ins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D36" w14:textId="77777777" w:rsidR="00D55A04" w:rsidRPr="00D55A04" w:rsidRDefault="00D55A04" w:rsidP="00D55A04">
            <w:pPr>
              <w:ind w:firstLine="0"/>
            </w:pPr>
            <w:proofErr w:type="spellStart"/>
            <w:r w:rsidRPr="00D55A04">
              <w:t>Developer</w:t>
            </w:r>
            <w:proofErr w:type="spellEnd"/>
            <w:r w:rsidRPr="00D55A04">
              <w:t>:</w:t>
            </w:r>
          </w:p>
          <w:p w14:paraId="55878F53" w14:textId="2EBD41A4" w:rsidR="00D55A04" w:rsidRPr="00D55A04" w:rsidRDefault="00C6679C" w:rsidP="00D55A04">
            <w:pPr>
              <w:ind w:firstLine="0"/>
            </w:pPr>
            <w:ins w:id="4" w:author="Артем Глушков" w:date="2020-11-10T16:09:00Z">
              <w:r>
                <w:t>Глушков</w:t>
              </w:r>
              <w:r w:rsidRPr="00B657E1">
                <w:rPr>
                  <w:lang w:val="en-US"/>
                </w:rPr>
                <w:t xml:space="preserve"> </w:t>
              </w:r>
              <w:r>
                <w:t>А</w:t>
              </w:r>
              <w:r w:rsidRPr="00B657E1">
                <w:rPr>
                  <w:lang w:val="en-US"/>
                </w:rPr>
                <w:t>.</w:t>
              </w:r>
              <w:r>
                <w:t>В.</w:t>
              </w:r>
            </w:ins>
          </w:p>
        </w:tc>
      </w:tr>
      <w:tr w:rsidR="00D55A04" w:rsidRPr="00D55A04" w14:paraId="56CDB510" w14:textId="77777777" w:rsidTr="00D55A04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86A2" w14:textId="682C8B21" w:rsidR="00D55A04" w:rsidRPr="00D55A04" w:rsidRDefault="00D55A04" w:rsidP="00D55A04">
            <w:pPr>
              <w:ind w:firstLine="0"/>
            </w:pPr>
            <w:r w:rsidRPr="00D55A04">
              <w:t xml:space="preserve">OVERVIEW: Данный тест-комплект проверяет </w:t>
            </w:r>
            <w:ins w:id="5" w:author="Артем Глушков" w:date="2020-11-10T16:10:00Z">
              <w:r w:rsidR="008F0368">
                <w:t>выдачу кофе</w:t>
              </w:r>
            </w:ins>
            <w:del w:id="6" w:author="Артем Глушков" w:date="2020-11-10T16:10:00Z">
              <w:r w:rsidRPr="00D55A04" w:rsidDel="008F0368">
                <w:delText>____________________________</w:delText>
              </w:r>
            </w:del>
          </w:p>
        </w:tc>
      </w:tr>
      <w:tr w:rsidR="00D55A04" w:rsidRPr="003D3253" w14:paraId="119C67B7" w14:textId="77777777" w:rsidTr="00D55A04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1A34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GLOBAL SETUP and ADDITIONAL INFO:</w:t>
            </w:r>
          </w:p>
          <w:p w14:paraId="48020C3D" w14:textId="399524EF" w:rsidR="00D55A04" w:rsidRPr="00D55A04" w:rsidRDefault="00017EF4" w:rsidP="00D55A04">
            <w:pPr>
              <w:ind w:firstLine="0"/>
              <w:rPr>
                <w:lang w:val="en-US"/>
              </w:rPr>
            </w:pPr>
            <w:ins w:id="7" w:author="Артем Глушков" w:date="2020-11-10T16:10:00Z">
              <w:r>
                <w:t xml:space="preserve">Кофейный </w:t>
              </w:r>
              <w:proofErr w:type="spellStart"/>
              <w:r>
                <w:t>автоматъ</w:t>
              </w:r>
            </w:ins>
            <w:proofErr w:type="spellEnd"/>
          </w:p>
        </w:tc>
      </w:tr>
    </w:tbl>
    <w:p w14:paraId="38438C02" w14:textId="77777777" w:rsidR="00D55A04" w:rsidRPr="00D55A04" w:rsidRDefault="00D55A04" w:rsidP="00D55A04">
      <w:pPr>
        <w:rPr>
          <w:rFonts w:eastAsia="Calibri" w:cs="Times New Roman"/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  <w:tblGridChange w:id="8">
          <w:tblGrid>
            <w:gridCol w:w="3115"/>
            <w:gridCol w:w="1557"/>
            <w:gridCol w:w="1558"/>
            <w:gridCol w:w="3115"/>
          </w:tblGrid>
        </w:tblGridChange>
      </w:tblGrid>
      <w:tr w:rsidR="00D55A04" w:rsidRPr="00D55A04" w14:paraId="6A4D1AE2" w14:textId="77777777" w:rsidTr="00D55A0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E8DE" w14:textId="77777777" w:rsidR="00D55A04" w:rsidRPr="00D55A04" w:rsidRDefault="00D55A04" w:rsidP="00D55A04">
            <w:pPr>
              <w:ind w:firstLine="0"/>
            </w:pPr>
            <w:r w:rsidRPr="00D55A04">
              <w:t>ТС ID/</w:t>
            </w:r>
            <w:proofErr w:type="spellStart"/>
            <w:r w:rsidRPr="00D55A04">
              <w:t>Priority</w:t>
            </w:r>
            <w:proofErr w:type="spellEnd"/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52B4" w14:textId="77777777" w:rsidR="00D55A04" w:rsidRPr="00D55A04" w:rsidRDefault="00D55A04" w:rsidP="00D55A04">
            <w:pPr>
              <w:ind w:firstLine="0"/>
            </w:pPr>
            <w:r w:rsidRPr="00D55A04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BD39" w14:textId="77777777" w:rsidR="00D55A04" w:rsidRPr="00D55A04" w:rsidRDefault="00D55A04" w:rsidP="00D55A04">
            <w:pPr>
              <w:ind w:firstLine="0"/>
            </w:pPr>
            <w:r w:rsidRPr="00D55A04">
              <w:t>1</w:t>
            </w:r>
          </w:p>
        </w:tc>
      </w:tr>
      <w:tr w:rsidR="00D55A04" w:rsidRPr="003D3253" w14:paraId="21B7A36E" w14:textId="77777777" w:rsidTr="00D55A0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AE40" w14:textId="11C1D0D7" w:rsidR="00A22B7F" w:rsidRDefault="00D55A04" w:rsidP="00D55A04">
            <w:pPr>
              <w:ind w:firstLine="0"/>
              <w:rPr>
                <w:ins w:id="9" w:author="Артем Глушков" w:date="2020-11-10T16:11:00Z"/>
                <w:lang w:val="en-US"/>
              </w:rPr>
            </w:pPr>
            <w:r w:rsidRPr="00D55A04">
              <w:rPr>
                <w:lang w:val="en-US"/>
              </w:rPr>
              <w:t xml:space="preserve">DEA: </w:t>
            </w:r>
            <w:ins w:id="10" w:author="Артем Глушков" w:date="2020-11-10T16:11:00Z">
              <w:r w:rsidR="00A22B7F">
                <w:t>Выдача кофе</w:t>
              </w:r>
              <w:r w:rsidR="00A22B7F" w:rsidRPr="00D55A04" w:rsidDel="00A22B7F">
                <w:rPr>
                  <w:lang w:val="en-US"/>
                </w:rPr>
                <w:t xml:space="preserve"> </w:t>
              </w:r>
            </w:ins>
            <w:del w:id="11" w:author="Артем Глушков" w:date="2020-11-10T16:11:00Z">
              <w:r w:rsidRPr="00D55A04" w:rsidDel="00A22B7F">
                <w:rPr>
                  <w:lang w:val="en-US"/>
                </w:rPr>
                <w:delText>_______________________________________</w:delText>
              </w:r>
            </w:del>
          </w:p>
          <w:p w14:paraId="2B0D2E83" w14:textId="5FA9D301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SETUP and ADDITIONAL INFO:</w:t>
            </w:r>
          </w:p>
          <w:p w14:paraId="33BE2C56" w14:textId="164C3B5F" w:rsidR="00D55A04" w:rsidRPr="00D55A04" w:rsidRDefault="008C6A91" w:rsidP="00D55A04">
            <w:pPr>
              <w:ind w:firstLine="0"/>
              <w:rPr>
                <w:lang w:val="en-US"/>
              </w:rPr>
            </w:pPr>
            <w:ins w:id="12" w:author="Артем Глушков" w:date="2020-11-10T16:11:00Z">
              <w:r>
                <w:t xml:space="preserve">Кофейный </w:t>
              </w:r>
              <w:proofErr w:type="spellStart"/>
              <w:r>
                <w:t>автоматъ</w:t>
              </w:r>
            </w:ins>
            <w:proofErr w:type="spellEnd"/>
          </w:p>
        </w:tc>
      </w:tr>
      <w:tr w:rsidR="00D55A04" w:rsidRPr="00D55A04" w14:paraId="74E6D4F5" w14:textId="77777777" w:rsidTr="00D55A0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71AE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Revision History</w:t>
            </w:r>
          </w:p>
        </w:tc>
      </w:tr>
      <w:tr w:rsidR="00D55A04" w:rsidRPr="00D55A04" w14:paraId="6635115A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B669" w14:textId="69A3232E" w:rsidR="00D55A04" w:rsidRPr="00D55A04" w:rsidRDefault="00D55A04" w:rsidP="00D55A04">
            <w:pPr>
              <w:ind w:firstLine="0"/>
              <w:rPr>
                <w:lang w:val="en-US"/>
              </w:rPr>
            </w:pPr>
            <w:proofErr w:type="spellStart"/>
            <w:r w:rsidRPr="00D55A04">
              <w:rPr>
                <w:lang w:val="en-US"/>
              </w:rPr>
              <w:t>Createdon</w:t>
            </w:r>
            <w:proofErr w:type="spellEnd"/>
            <w:r w:rsidRPr="00D55A04">
              <w:rPr>
                <w:lang w:val="en-US"/>
              </w:rPr>
              <w:t xml:space="preserve">: </w:t>
            </w:r>
            <w:ins w:id="13" w:author="Артем Глушков" w:date="2020-11-10T16:10:00Z">
              <w:r w:rsidR="005B3366" w:rsidRPr="00B657E1">
                <w:rPr>
                  <w:lang w:val="en-US"/>
                </w:rPr>
                <w:t>10.11.2020</w:t>
              </w:r>
              <w:r w:rsidR="005B3366" w:rsidRPr="004E3E49">
                <w:rPr>
                  <w:lang w:val="en-US"/>
                </w:rPr>
                <w:t xml:space="preserve"> </w:t>
              </w:r>
              <w:r w:rsidR="005B3366" w:rsidRPr="004E3E49">
                <w:rPr>
                  <w:lang w:val="en-US"/>
                </w:rPr>
                <w:t xml:space="preserve">by </w:t>
              </w:r>
              <w:r w:rsidR="005B3366">
                <w:t>Глушков</w:t>
              </w:r>
              <w:r w:rsidR="005B3366" w:rsidRPr="00B657E1">
                <w:rPr>
                  <w:lang w:val="en-US"/>
                </w:rPr>
                <w:t xml:space="preserve"> </w:t>
              </w:r>
              <w:r w:rsidR="005B3366">
                <w:t>А</w:t>
              </w:r>
              <w:r w:rsidR="005B3366" w:rsidRPr="00B657E1">
                <w:rPr>
                  <w:lang w:val="en-US"/>
                </w:rPr>
                <w:t>.</w:t>
              </w:r>
              <w:r w:rsidR="005B3366">
                <w:t>В</w:t>
              </w:r>
              <w:r w:rsidR="005B3366" w:rsidRPr="00B657E1">
                <w:rPr>
                  <w:lang w:val="en-US"/>
                </w:rPr>
                <w:t>.</w:t>
              </w:r>
            </w:ins>
            <w:del w:id="14" w:author="Артем Глушков" w:date="2020-11-10T16:10:00Z">
              <w:r w:rsidRPr="00D55A04" w:rsidDel="005B3366">
                <w:rPr>
                  <w:lang w:val="en-US"/>
                </w:rPr>
                <w:delText>__________ by _______</w:delText>
              </w:r>
            </w:del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BA47" w14:textId="090D91E0" w:rsidR="00D55A04" w:rsidRPr="00D55A04" w:rsidRDefault="002528F3" w:rsidP="00D55A04">
            <w:pPr>
              <w:ind w:firstLine="0"/>
              <w:rPr>
                <w:lang w:val="en-US"/>
              </w:rPr>
            </w:pPr>
            <w:ins w:id="15" w:author="Артем Глушков" w:date="2020-11-10T16:11:00Z">
              <w:r>
                <w:t xml:space="preserve">Новый </w:t>
              </w:r>
            </w:ins>
            <w:del w:id="16" w:author="Артем Глушков" w:date="2020-11-10T16:11:00Z">
              <w:r w:rsidR="00D55A04" w:rsidRPr="00D55A04" w:rsidDel="002528F3">
                <w:rPr>
                  <w:lang w:val="en-US"/>
                </w:rPr>
                <w:delText>_______</w:delText>
              </w:r>
            </w:del>
            <w:proofErr w:type="spellStart"/>
            <w:r w:rsidR="00D55A04" w:rsidRPr="00D55A04">
              <w:rPr>
                <w:lang w:val="en-US"/>
              </w:rPr>
              <w:t>тест-кейс</w:t>
            </w:r>
            <w:proofErr w:type="spellEnd"/>
          </w:p>
        </w:tc>
      </w:tr>
      <w:tr w:rsidR="00D55A04" w:rsidRPr="00D55A04" w14:paraId="0FCE4E6E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A88D" w14:textId="5265220A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Modified on:</w:t>
            </w:r>
            <w:ins w:id="17" w:author="Артем Глушков" w:date="2020-11-10T16:10:00Z">
              <w:r w:rsidR="00F61D1C" w:rsidRPr="004E3E49">
                <w:rPr>
                  <w:lang w:val="en-US"/>
                </w:rPr>
                <w:t xml:space="preserve"> </w:t>
              </w:r>
              <w:r w:rsidR="00F61D1C" w:rsidRPr="00B657E1">
                <w:rPr>
                  <w:lang w:val="en-US"/>
                </w:rPr>
                <w:t>10.11.2020</w:t>
              </w:r>
              <w:r w:rsidR="00F61D1C" w:rsidRPr="004E3E49">
                <w:rPr>
                  <w:lang w:val="en-US"/>
                </w:rPr>
                <w:t xml:space="preserve"> </w:t>
              </w:r>
              <w:r w:rsidR="00F61D1C" w:rsidRPr="004E3E49">
                <w:rPr>
                  <w:lang w:val="en-US"/>
                </w:rPr>
                <w:t xml:space="preserve">by </w:t>
              </w:r>
              <w:r w:rsidR="00F61D1C">
                <w:t>Глушков</w:t>
              </w:r>
              <w:r w:rsidR="00F61D1C" w:rsidRPr="00B657E1">
                <w:rPr>
                  <w:lang w:val="en-US"/>
                </w:rPr>
                <w:t xml:space="preserve"> </w:t>
              </w:r>
              <w:r w:rsidR="00F61D1C">
                <w:t>А</w:t>
              </w:r>
              <w:r w:rsidR="00F61D1C" w:rsidRPr="00B657E1">
                <w:rPr>
                  <w:lang w:val="en-US"/>
                </w:rPr>
                <w:t>.</w:t>
              </w:r>
              <w:r w:rsidR="00F61D1C">
                <w:t>В</w:t>
              </w:r>
              <w:r w:rsidR="00F61D1C" w:rsidRPr="00B657E1">
                <w:rPr>
                  <w:lang w:val="en-US"/>
                </w:rPr>
                <w:t>.</w:t>
              </w:r>
            </w:ins>
            <w:del w:id="18" w:author="Артем Глушков" w:date="2020-11-10T16:10:00Z">
              <w:r w:rsidRPr="00D55A04" w:rsidDel="00F61D1C">
                <w:rPr>
                  <w:lang w:val="en-US"/>
                </w:rPr>
                <w:delText xml:space="preserve"> _______ by _________</w:delText>
              </w:r>
            </w:del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F08D" w14:textId="58B29880" w:rsidR="00D55A04" w:rsidRPr="00D55A04" w:rsidRDefault="00A715C8" w:rsidP="00D55A04">
            <w:pPr>
              <w:ind w:firstLine="0"/>
              <w:rPr>
                <w:lang w:val="en-US"/>
              </w:rPr>
            </w:pPr>
            <w:proofErr w:type="spellStart"/>
            <w:ins w:id="19" w:author="Артем Глушков" w:date="2020-11-10T16:11:00Z">
              <w:r w:rsidRPr="00A715C8">
                <w:rPr>
                  <w:lang w:val="en-US"/>
                </w:rPr>
                <w:t>Общие</w:t>
              </w:r>
              <w:proofErr w:type="spellEnd"/>
              <w:r>
                <w:t xml:space="preserve"> </w:t>
              </w:r>
              <w:proofErr w:type="spellStart"/>
              <w:r w:rsidRPr="00A715C8">
                <w:rPr>
                  <w:lang w:val="en-US"/>
                </w:rPr>
                <w:t>улучшения</w:t>
              </w:r>
            </w:ins>
            <w:proofErr w:type="spellEnd"/>
            <w:del w:id="20" w:author="Артем Глушков" w:date="2020-11-10T16:11:00Z">
              <w:r w:rsidR="00D55A04" w:rsidRPr="00D55A04" w:rsidDel="00A715C8">
                <w:rPr>
                  <w:lang w:val="en-US"/>
                </w:rPr>
                <w:delText>_________________</w:delText>
              </w:r>
            </w:del>
          </w:p>
        </w:tc>
      </w:tr>
      <w:tr w:rsidR="00D55A04" w:rsidRPr="00D55A04" w:rsidDel="00F61D1C" w14:paraId="7802DCA8" w14:textId="52228C47" w:rsidTr="00D55A04">
        <w:trPr>
          <w:del w:id="21" w:author="Артем Глушков" w:date="2020-11-10T16:10:00Z"/>
        </w:trPr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9984" w14:textId="4BBF071A" w:rsidR="00D55A04" w:rsidRPr="00D55A04" w:rsidDel="00F61D1C" w:rsidRDefault="00D55A04" w:rsidP="00D55A04">
            <w:pPr>
              <w:ind w:firstLine="0"/>
              <w:rPr>
                <w:del w:id="22" w:author="Артем Глушков" w:date="2020-11-10T16:10:00Z"/>
                <w:lang w:val="en-US"/>
              </w:rPr>
            </w:pPr>
            <w:del w:id="23" w:author="Артем Глушков" w:date="2020-11-10T16:10:00Z">
              <w:r w:rsidRPr="00D55A04" w:rsidDel="00F61D1C">
                <w:rPr>
                  <w:lang w:val="en-US"/>
                </w:rPr>
                <w:delText>Modified on: _______ by _________</w:delText>
              </w:r>
            </w:del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48B3" w14:textId="25589395" w:rsidR="00D55A04" w:rsidRPr="00D55A04" w:rsidDel="00F61D1C" w:rsidRDefault="00D55A04" w:rsidP="00D55A04">
            <w:pPr>
              <w:ind w:firstLine="0"/>
              <w:rPr>
                <w:del w:id="24" w:author="Артем Глушков" w:date="2020-11-10T16:10:00Z"/>
                <w:lang w:val="en-US"/>
              </w:rPr>
            </w:pPr>
            <w:del w:id="25" w:author="Артем Глушков" w:date="2020-11-10T16:10:00Z">
              <w:r w:rsidRPr="00D55A04" w:rsidDel="00F61D1C">
                <w:rPr>
                  <w:lang w:val="en-US"/>
                </w:rPr>
                <w:delText>______________________</w:delText>
              </w:r>
            </w:del>
          </w:p>
        </w:tc>
      </w:tr>
      <w:tr w:rsidR="00D55A04" w:rsidRPr="00D55A04" w14:paraId="1B7299F6" w14:textId="77777777" w:rsidTr="00D55A0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0CDF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Execution part</w:t>
            </w:r>
          </w:p>
        </w:tc>
      </w:tr>
      <w:tr w:rsidR="00D55A04" w:rsidRPr="00D55A04" w14:paraId="0955DD35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28C5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BC19" w14:textId="77777777" w:rsidR="00D55A04" w:rsidRPr="00D55A04" w:rsidRDefault="00D55A04" w:rsidP="00D55A04">
            <w:pPr>
              <w:ind w:firstLine="0"/>
              <w:rPr>
                <w:lang w:val="en-US"/>
              </w:rPr>
            </w:pPr>
            <w:r w:rsidRPr="00D55A04">
              <w:rPr>
                <w:lang w:val="en-US"/>
              </w:rPr>
              <w:t>EXPECTED RESULT</w:t>
            </w:r>
          </w:p>
        </w:tc>
      </w:tr>
      <w:tr w:rsidR="003F5323" w:rsidRPr="00D55A04" w14:paraId="0A82CF54" w14:textId="77777777" w:rsidTr="00A678E0">
        <w:tblPrEx>
          <w:tblW w:w="0" w:type="auto"/>
          <w:tblInd w:w="0" w:type="dxa"/>
          <w:tblPrExChange w:id="26" w:author="Артем Глушков" w:date="2020-11-10T16:10:00Z">
            <w:tblPrEx>
              <w:tblW w:w="0" w:type="auto"/>
              <w:tblInd w:w="0" w:type="dxa"/>
            </w:tblPrEx>
          </w:tblPrExChange>
        </w:tblPrEx>
        <w:tc>
          <w:tcPr>
            <w:tcW w:w="4672" w:type="dxa"/>
            <w:gridSpan w:val="2"/>
            <w:tcPrChange w:id="27" w:author="Артем Глушков" w:date="2020-11-10T16:10:00Z">
              <w:tcPr>
                <w:tcW w:w="46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16161A" w14:textId="77777777" w:rsidR="003F5323" w:rsidRDefault="003F5323" w:rsidP="003F5323">
            <w:pPr>
              <w:ind w:firstLine="0"/>
              <w:rPr>
                <w:ins w:id="28" w:author="Артем Глушков" w:date="2020-11-10T16:10:00Z"/>
              </w:rPr>
            </w:pPr>
            <w:ins w:id="29" w:author="Артем Глушков" w:date="2020-11-10T16:10:00Z">
              <w:r>
                <w:t>Приготовь деньги</w:t>
              </w:r>
            </w:ins>
          </w:p>
          <w:p w14:paraId="475A9BB7" w14:textId="77777777" w:rsidR="003F5323" w:rsidRDefault="003F5323" w:rsidP="003F5323">
            <w:pPr>
              <w:ind w:firstLine="0"/>
              <w:rPr>
                <w:ins w:id="30" w:author="Артем Глушков" w:date="2020-11-10T16:10:00Z"/>
              </w:rPr>
            </w:pPr>
            <w:ins w:id="31" w:author="Артем Глушков" w:date="2020-11-10T16:10:00Z">
              <w:r>
                <w:t>Подойди к автомату</w:t>
              </w:r>
            </w:ins>
          </w:p>
          <w:p w14:paraId="7A14A521" w14:textId="77777777" w:rsidR="003F5323" w:rsidRDefault="003F5323" w:rsidP="003F5323">
            <w:pPr>
              <w:ind w:firstLine="0"/>
              <w:rPr>
                <w:ins w:id="32" w:author="Артем Глушков" w:date="2020-11-10T16:10:00Z"/>
              </w:rPr>
            </w:pPr>
            <w:ins w:id="33" w:author="Артем Глушков" w:date="2020-11-10T16:10:00Z">
              <w:r>
                <w:t>Узнай цены на виды кофе</w:t>
              </w:r>
            </w:ins>
          </w:p>
          <w:p w14:paraId="050FCCA4" w14:textId="77777777" w:rsidR="003F5323" w:rsidRDefault="003F5323" w:rsidP="003F5323">
            <w:pPr>
              <w:ind w:firstLine="0"/>
              <w:rPr>
                <w:ins w:id="34" w:author="Артем Глушков" w:date="2020-11-10T16:10:00Z"/>
              </w:rPr>
            </w:pPr>
            <w:ins w:id="35" w:author="Артем Глушков" w:date="2020-11-10T16:10:00Z">
              <w:r>
                <w:t xml:space="preserve">Вставь купюру в </w:t>
              </w:r>
              <w:proofErr w:type="spellStart"/>
              <w:r>
                <w:t>купюроприемник</w:t>
              </w:r>
              <w:proofErr w:type="spellEnd"/>
            </w:ins>
          </w:p>
          <w:p w14:paraId="4A2A678D" w14:textId="77777777" w:rsidR="003F5323" w:rsidRDefault="003F5323" w:rsidP="003F5323">
            <w:pPr>
              <w:ind w:firstLine="0"/>
              <w:rPr>
                <w:ins w:id="36" w:author="Артем Глушков" w:date="2020-11-10T16:10:00Z"/>
              </w:rPr>
            </w:pPr>
            <w:ins w:id="37" w:author="Артем Глушков" w:date="2020-11-10T16:10:00Z">
              <w:r>
                <w:t>Выбери вид кофе</w:t>
              </w:r>
            </w:ins>
          </w:p>
          <w:p w14:paraId="57D359FF" w14:textId="77777777" w:rsidR="003F5323" w:rsidRDefault="003F5323" w:rsidP="003F5323">
            <w:pPr>
              <w:ind w:firstLine="0"/>
              <w:rPr>
                <w:ins w:id="38" w:author="Артем Глушков" w:date="2020-11-10T16:10:00Z"/>
              </w:rPr>
            </w:pPr>
            <w:ins w:id="39" w:author="Артем Глушков" w:date="2020-11-10T16:10:00Z">
              <w:r>
                <w:t>Нажми соответствующую кнопку</w:t>
              </w:r>
            </w:ins>
          </w:p>
          <w:p w14:paraId="62307A4E" w14:textId="77777777" w:rsidR="003F5323" w:rsidRDefault="003F5323" w:rsidP="003F5323">
            <w:pPr>
              <w:ind w:firstLine="0"/>
              <w:rPr>
                <w:ins w:id="40" w:author="Артем Глушков" w:date="2020-11-10T16:10:00Z"/>
              </w:rPr>
            </w:pPr>
            <w:ins w:id="41" w:author="Артем Глушков" w:date="2020-11-10T16:10:00Z">
              <w:r>
                <w:t>Нажми кнопку добавить\уменьшить сахар</w:t>
              </w:r>
            </w:ins>
          </w:p>
          <w:p w14:paraId="78D0E709" w14:textId="77777777" w:rsidR="003F5323" w:rsidRDefault="003F5323" w:rsidP="003F5323">
            <w:pPr>
              <w:ind w:firstLine="0"/>
              <w:rPr>
                <w:ins w:id="42" w:author="Артем Глушков" w:date="2020-11-10T16:10:00Z"/>
              </w:rPr>
            </w:pPr>
            <w:ins w:id="43" w:author="Артем Глушков" w:date="2020-11-10T16:10:00Z">
              <w:r>
                <w:t>Нажми кнопку приготовить</w:t>
              </w:r>
            </w:ins>
          </w:p>
          <w:p w14:paraId="013C4945" w14:textId="77777777" w:rsidR="003F5323" w:rsidRDefault="003F5323" w:rsidP="003F5323">
            <w:pPr>
              <w:ind w:firstLine="0"/>
              <w:rPr>
                <w:ins w:id="44" w:author="Артем Глушков" w:date="2020-11-10T16:10:00Z"/>
              </w:rPr>
            </w:pPr>
            <w:ins w:id="45" w:author="Артем Глушков" w:date="2020-11-10T16:10:00Z">
              <w:r>
                <w:t>Убедись, что выпал стаканчик</w:t>
              </w:r>
            </w:ins>
          </w:p>
          <w:p w14:paraId="00D39F6E" w14:textId="77777777" w:rsidR="003F5323" w:rsidRDefault="003F5323" w:rsidP="003F5323">
            <w:pPr>
              <w:ind w:firstLine="0"/>
              <w:rPr>
                <w:ins w:id="46" w:author="Артем Глушков" w:date="2020-11-10T16:10:00Z"/>
              </w:rPr>
            </w:pPr>
            <w:ins w:id="47" w:author="Артем Глушков" w:date="2020-11-10T16:10:00Z">
              <w:r>
                <w:lastRenderedPageBreak/>
                <w:t>Забери сдачу (если имеется) и чек</w:t>
              </w:r>
            </w:ins>
          </w:p>
          <w:p w14:paraId="5197FDC0" w14:textId="77777777" w:rsidR="003F5323" w:rsidRDefault="003F5323" w:rsidP="003F5323">
            <w:pPr>
              <w:ind w:firstLine="0"/>
              <w:rPr>
                <w:ins w:id="48" w:author="Артем Глушков" w:date="2020-11-10T16:10:00Z"/>
              </w:rPr>
            </w:pPr>
            <w:ins w:id="49" w:author="Артем Глушков" w:date="2020-11-10T16:10:00Z">
              <w:r>
                <w:t>Дождись выдачи кофе</w:t>
              </w:r>
            </w:ins>
          </w:p>
          <w:p w14:paraId="3E13F0BA" w14:textId="4EEE9C54" w:rsidR="003F5323" w:rsidRPr="003F5323" w:rsidRDefault="003F5323" w:rsidP="003F5323">
            <w:pPr>
              <w:ind w:firstLine="0"/>
              <w:rPr>
                <w:rPrChange w:id="50" w:author="Артем Глушков" w:date="2020-11-10T16:10:00Z">
                  <w:rPr>
                    <w:lang w:val="en-US"/>
                  </w:rPr>
                </w:rPrChange>
              </w:rPr>
            </w:pPr>
            <w:ins w:id="51" w:author="Артем Глушков" w:date="2020-11-10T16:10:00Z">
              <w:r>
                <w:t>Забери кофе</w:t>
              </w:r>
            </w:ins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" w:author="Артем Глушков" w:date="2020-11-10T16:10:00Z">
              <w:tcPr>
                <w:tcW w:w="467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06EB6F" w14:textId="1CCFDADF" w:rsidR="003F5323" w:rsidRPr="003F5323" w:rsidRDefault="00074479" w:rsidP="003F5323">
            <w:pPr>
              <w:ind w:firstLine="0"/>
              <w:rPr>
                <w:rPrChange w:id="53" w:author="Артем Глушков" w:date="2020-11-10T16:10:00Z">
                  <w:rPr>
                    <w:lang w:val="en-US"/>
                  </w:rPr>
                </w:rPrChange>
              </w:rPr>
            </w:pPr>
            <w:ins w:id="54" w:author="Артем Глушков" w:date="2020-11-10T16:10:00Z">
              <w:r>
                <w:lastRenderedPageBreak/>
                <w:t>Кофе</w:t>
              </w:r>
            </w:ins>
          </w:p>
        </w:tc>
      </w:tr>
      <w:tr w:rsidR="003F5323" w:rsidRPr="00D55A04" w14:paraId="5878D362" w14:textId="77777777" w:rsidTr="00D55A04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805D" w14:textId="77777777" w:rsidR="003F5323" w:rsidRPr="003F5323" w:rsidRDefault="003F5323" w:rsidP="003F5323">
            <w:pPr>
              <w:ind w:firstLine="0"/>
              <w:rPr>
                <w:rPrChange w:id="55" w:author="Артем Глушков" w:date="2020-11-10T16:10:00Z">
                  <w:rPr>
                    <w:lang w:val="en-US"/>
                  </w:rPr>
                </w:rPrChange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481F" w14:textId="77777777" w:rsidR="003F5323" w:rsidRPr="003F5323" w:rsidRDefault="003F5323" w:rsidP="003F5323">
            <w:pPr>
              <w:ind w:firstLine="0"/>
              <w:rPr>
                <w:rPrChange w:id="56" w:author="Артем Глушков" w:date="2020-11-10T16:10:00Z">
                  <w:rPr>
                    <w:lang w:val="en-US"/>
                  </w:rPr>
                </w:rPrChange>
              </w:rPr>
            </w:pPr>
          </w:p>
        </w:tc>
      </w:tr>
    </w:tbl>
    <w:p w14:paraId="6A23CEA4" w14:textId="32149B3B" w:rsidR="00A741E7" w:rsidRPr="00D55A04" w:rsidRDefault="00A741E7" w:rsidP="00D55A04"/>
    <w:sectPr w:rsidR="00A741E7" w:rsidRPr="00D5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ртем Глушков">
    <w15:presenceInfo w15:providerId="Windows Live" w15:userId="d37b088a3b4e46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23"/>
    <w:rsid w:val="00017EF4"/>
    <w:rsid w:val="00074479"/>
    <w:rsid w:val="002528F3"/>
    <w:rsid w:val="00290FFD"/>
    <w:rsid w:val="00351707"/>
    <w:rsid w:val="003D3253"/>
    <w:rsid w:val="003D69D6"/>
    <w:rsid w:val="003F5323"/>
    <w:rsid w:val="004D69E0"/>
    <w:rsid w:val="0059700B"/>
    <w:rsid w:val="005B3366"/>
    <w:rsid w:val="008C6A91"/>
    <w:rsid w:val="008F0368"/>
    <w:rsid w:val="00977FFA"/>
    <w:rsid w:val="009F518A"/>
    <w:rsid w:val="00A22B7F"/>
    <w:rsid w:val="00A715C8"/>
    <w:rsid w:val="00A741E7"/>
    <w:rsid w:val="00BA0223"/>
    <w:rsid w:val="00C6679C"/>
    <w:rsid w:val="00D55A04"/>
    <w:rsid w:val="00D55CEE"/>
    <w:rsid w:val="00D86BFE"/>
    <w:rsid w:val="00DB16F7"/>
    <w:rsid w:val="00F61D1C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843A"/>
  <w15:chartTrackingRefBased/>
  <w15:docId w15:val="{15FFAE50-1865-4D6E-87E9-B3857606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D55A0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55C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55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>УГАТУ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Артем Глушков</cp:lastModifiedBy>
  <cp:revision>16</cp:revision>
  <dcterms:created xsi:type="dcterms:W3CDTF">2020-11-10T08:47:00Z</dcterms:created>
  <dcterms:modified xsi:type="dcterms:W3CDTF">2020-11-10T11:12:00Z</dcterms:modified>
</cp:coreProperties>
</file>