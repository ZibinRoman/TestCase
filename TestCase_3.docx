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9351" w:type="dxa"/>
        <w:tblInd w:w="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0F4D26" w14:paraId="6883BB0D" w14:textId="77777777" w:rsidTr="000F4D2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6BD9" w14:textId="77777777" w:rsidR="000F4D26" w:rsidRDefault="000F4D26">
            <w:pPr>
              <w:ind w:firstLine="0"/>
            </w:pPr>
            <w:r>
              <w:t>Author:</w:t>
            </w:r>
          </w:p>
          <w:p w14:paraId="60201C7A" w14:textId="50916F6B" w:rsidR="000F4D26" w:rsidRDefault="005F6EDA">
            <w:pPr>
              <w:ind w:firstLine="0"/>
            </w:pPr>
            <w:ins w:id="0" w:author="Артем Глушков" w:date="2020-11-10T16:13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15A72" w14:textId="77777777" w:rsidR="000F4D26" w:rsidRDefault="000F4D26">
            <w:pPr>
              <w:ind w:firstLine="0"/>
            </w:pPr>
            <w:r>
              <w:t>Spec ID:</w:t>
            </w:r>
          </w:p>
          <w:p w14:paraId="2827B75C" w14:textId="5E78763C" w:rsidR="000F4D26" w:rsidRDefault="00C607B8">
            <w:pPr>
              <w:ind w:firstLine="0"/>
            </w:pPr>
            <w:ins w:id="1" w:author="Артем Глушков" w:date="2020-11-10T16:14:00Z">
              <w:r>
                <w:t>18130166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623" w14:textId="77777777" w:rsidR="000F4D26" w:rsidRDefault="000F4D26">
            <w:pPr>
              <w:ind w:firstLine="0"/>
            </w:pPr>
            <w:r>
              <w:t>Priority:</w:t>
            </w:r>
          </w:p>
          <w:p w14:paraId="46A22BA8" w14:textId="516E4ECB" w:rsidR="000F4D26" w:rsidRDefault="005F6EDA">
            <w:pPr>
              <w:ind w:firstLine="0"/>
            </w:pPr>
            <w:ins w:id="2" w:author="Артем Глушков" w:date="2020-11-10T16:13:00Z">
              <w:r>
                <w:t>1</w:t>
              </w:r>
            </w:ins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195AF" w14:textId="77777777" w:rsidR="000F4D26" w:rsidRDefault="000F4D26">
            <w:pPr>
              <w:ind w:firstLine="0"/>
            </w:pPr>
            <w:r>
              <w:t>Producer:</w:t>
            </w:r>
          </w:p>
          <w:p w14:paraId="5E88499E" w14:textId="766C3050" w:rsidR="000F4D26" w:rsidRDefault="005F6EDA">
            <w:pPr>
              <w:ind w:firstLine="0"/>
            </w:pPr>
            <w:ins w:id="3" w:author="Артем Глушков" w:date="2020-11-10T16:13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1395" w14:textId="77777777" w:rsidR="000F4D26" w:rsidRDefault="000F4D26">
            <w:pPr>
              <w:ind w:firstLine="0"/>
            </w:pPr>
            <w:r>
              <w:t>Developer:</w:t>
            </w:r>
          </w:p>
          <w:p w14:paraId="32650529" w14:textId="2F86621A" w:rsidR="000F4D26" w:rsidRDefault="005F6EDA">
            <w:pPr>
              <w:ind w:firstLine="0"/>
            </w:pPr>
            <w:ins w:id="4" w:author="Артем Глушков" w:date="2020-11-10T16:13:00Z">
              <w:r>
                <w:t>Глушков</w:t>
              </w:r>
              <w:r w:rsidRPr="00B657E1">
                <w:rPr>
                  <w:lang w:val="en-US"/>
                </w:rPr>
                <w:t xml:space="preserve"> </w:t>
              </w:r>
              <w:r>
                <w:t>А</w:t>
              </w:r>
              <w:r w:rsidRPr="00B657E1">
                <w:rPr>
                  <w:lang w:val="en-US"/>
                </w:rPr>
                <w:t>.</w:t>
              </w:r>
              <w:r>
                <w:t>В.</w:t>
              </w:r>
            </w:ins>
          </w:p>
        </w:tc>
      </w:tr>
      <w:tr w:rsidR="000F4D26" w14:paraId="7B0A49A8" w14:textId="77777777" w:rsidTr="000F4D26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09620" w14:textId="77777777" w:rsidR="00E2634B" w:rsidRDefault="000F4D26">
            <w:pPr>
              <w:ind w:firstLine="0"/>
              <w:rPr>
                <w:ins w:id="5" w:author="Роман С Зыбин" w:date="2020-11-10T16:29:00Z"/>
              </w:rPr>
            </w:pPr>
            <w:r>
              <w:t>OVERVIEW:</w:t>
            </w:r>
          </w:p>
          <w:p w14:paraId="20ABD4AA" w14:textId="252C2B42" w:rsidR="000F4D26" w:rsidRDefault="000F4D26">
            <w:pPr>
              <w:ind w:firstLine="0"/>
            </w:pPr>
            <w:del w:id="6" w:author="Роман С Зыбин" w:date="2020-11-10T16:29:00Z">
              <w:r w:rsidDel="00E2634B">
                <w:delText xml:space="preserve"> </w:delText>
              </w:r>
            </w:del>
            <w:r>
              <w:t xml:space="preserve">Данный тест-комплект проверяет </w:t>
            </w:r>
            <w:del w:id="7" w:author="Артем Глушков" w:date="2020-11-10T16:14:00Z">
              <w:r w:rsidDel="00C607B8">
                <w:delText>____________________________</w:delText>
              </w:r>
            </w:del>
            <w:ins w:id="8" w:author="Артем Глушков" w:date="2020-11-10T16:14:00Z">
              <w:r w:rsidR="00C607B8">
                <w:t>выдачу сдачи</w:t>
              </w:r>
            </w:ins>
          </w:p>
        </w:tc>
      </w:tr>
      <w:tr w:rsidR="000F4D26" w:rsidRPr="00C6355F" w14:paraId="4B7933E0" w14:textId="77777777" w:rsidTr="000F4D26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B24F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GLOBAL SETUP and ADDITIONAL INFO:</w:t>
            </w:r>
          </w:p>
          <w:p w14:paraId="4C9D5957" w14:textId="11EEC8FC" w:rsidR="000F4D26" w:rsidRDefault="007D35FB">
            <w:pPr>
              <w:ind w:firstLine="0"/>
              <w:rPr>
                <w:lang w:val="en-US"/>
              </w:rPr>
            </w:pPr>
            <w:ins w:id="9" w:author="Артем Глушков" w:date="2020-11-10T16:14:00Z">
              <w:r>
                <w:t>Кофейный автомат</w:t>
              </w:r>
              <w:del w:id="10" w:author="Роман С Зыбин" w:date="2020-11-10T16:29:00Z">
                <w:r w:rsidDel="00E2634B">
                  <w:delText>ъ</w:delText>
                </w:r>
              </w:del>
            </w:ins>
          </w:p>
        </w:tc>
      </w:tr>
    </w:tbl>
    <w:p w14:paraId="03C7E6FB" w14:textId="77777777" w:rsidR="000F4D26" w:rsidRDefault="000F4D26" w:rsidP="000F4D26">
      <w:pPr>
        <w:rPr>
          <w:lang w:val="en-US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0F4D26" w14:paraId="5126FD40" w14:textId="77777777" w:rsidTr="000F4D26"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4CD0E" w14:textId="77777777" w:rsidR="000F4D26" w:rsidRDefault="000F4D26">
            <w:pPr>
              <w:ind w:firstLine="0"/>
            </w:pPr>
            <w:r>
              <w:t>ТС ID/Priority</w:t>
            </w:r>
          </w:p>
        </w:tc>
        <w:tc>
          <w:tcPr>
            <w:tcW w:w="31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4976" w14:textId="77777777" w:rsidR="000F4D26" w:rsidRDefault="000F4D26">
            <w:pPr>
              <w:ind w:firstLine="0"/>
            </w:pPr>
            <w:r>
              <w:t>CCPG0001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DF042" w14:textId="77777777" w:rsidR="000F4D26" w:rsidRDefault="000F4D26">
            <w:pPr>
              <w:ind w:firstLine="0"/>
            </w:pPr>
            <w:r>
              <w:t>1</w:t>
            </w:r>
          </w:p>
        </w:tc>
      </w:tr>
      <w:tr w:rsidR="000F4D26" w:rsidRPr="00C070D7" w14:paraId="4C66B274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A35F" w14:textId="5F4C046B" w:rsidR="007D35FB" w:rsidRPr="007D35FB" w:rsidRDefault="00C070D7">
            <w:pPr>
              <w:ind w:firstLine="0"/>
              <w:rPr>
                <w:ins w:id="11" w:author="Артем Глушков" w:date="2020-11-10T16:14:00Z"/>
                <w:lang w:val="en-US"/>
              </w:rPr>
            </w:pPr>
            <w:ins w:id="12" w:author="Роман С Зыбин" w:date="2020-11-10T16:25:00Z">
              <w:r>
                <w:rPr>
                  <w:lang w:val="en-US"/>
                </w:rPr>
                <w:t>I</w:t>
              </w:r>
            </w:ins>
            <w:r w:rsidR="000F4D26">
              <w:rPr>
                <w:lang w:val="en-US"/>
              </w:rPr>
              <w:t xml:space="preserve">DEA: </w:t>
            </w:r>
            <w:del w:id="13" w:author="Артем Глушков" w:date="2020-11-10T16:14:00Z">
              <w:r w:rsidR="000F4D26" w:rsidDel="007D35FB">
                <w:rPr>
                  <w:lang w:val="en-US"/>
                </w:rPr>
                <w:delText>_______________________________________</w:delText>
              </w:r>
            </w:del>
            <w:ins w:id="14" w:author="Артем Глушков" w:date="2020-11-10T16:14:00Z">
              <w:r w:rsidR="007D35FB">
                <w:t>Выдача</w:t>
              </w:r>
              <w:r w:rsidR="007D35FB" w:rsidRPr="007D35FB">
                <w:rPr>
                  <w:lang w:val="en-US"/>
                  <w:rPrChange w:id="15" w:author="Артем Глушков" w:date="2020-11-10T16:14:00Z">
                    <w:rPr/>
                  </w:rPrChange>
                </w:rPr>
                <w:t xml:space="preserve"> </w:t>
              </w:r>
              <w:r w:rsidR="007D35FB">
                <w:t>сдачи</w:t>
              </w:r>
            </w:ins>
          </w:p>
          <w:p w14:paraId="5FCE61F4" w14:textId="10EDB252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SETUP and ADDITIONAL INFO:</w:t>
            </w:r>
          </w:p>
          <w:p w14:paraId="0B90C874" w14:textId="10A123F9" w:rsidR="000F4D26" w:rsidRDefault="007D35FB">
            <w:pPr>
              <w:ind w:firstLine="0"/>
              <w:rPr>
                <w:lang w:val="en-US"/>
              </w:rPr>
            </w:pPr>
            <w:ins w:id="16" w:author="Артем Глушков" w:date="2020-11-10T16:14:00Z">
              <w:r>
                <w:t>Кофейный</w:t>
              </w:r>
              <w:r w:rsidRPr="007D35FB">
                <w:rPr>
                  <w:lang w:val="en-US"/>
                  <w:rPrChange w:id="17" w:author="Артем Глушков" w:date="2020-11-10T16:14:00Z">
                    <w:rPr/>
                  </w:rPrChange>
                </w:rPr>
                <w:t xml:space="preserve"> </w:t>
              </w:r>
              <w:r>
                <w:t>автомат</w:t>
              </w:r>
              <w:del w:id="18" w:author="Роман С Зыбин" w:date="2020-11-10T16:29:00Z">
                <w:r w:rsidDel="00E2634B">
                  <w:delText>ъ</w:delText>
                </w:r>
              </w:del>
            </w:ins>
          </w:p>
        </w:tc>
      </w:tr>
      <w:tr w:rsidR="000F4D26" w14:paraId="0C637239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DB58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0F4D26" w14:paraId="67989737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B179" w14:textId="0DA532F2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Createdon: </w:t>
            </w:r>
            <w:ins w:id="19" w:author="Роман С Зыбин" w:date="2020-11-10T16:29:00Z">
              <w:r w:rsidR="00E2634B" w:rsidRPr="00E2634B">
                <w:rPr>
                  <w:lang w:val="en-US"/>
                </w:rPr>
                <w:t xml:space="preserve">10.11.2020 </w:t>
              </w:r>
            </w:ins>
            <w:del w:id="20" w:author="Роман С Зыбин" w:date="2020-11-10T16:29:00Z">
              <w:r w:rsidDel="00E2634B">
                <w:rPr>
                  <w:lang w:val="en-US"/>
                </w:rPr>
                <w:delText xml:space="preserve">__________ </w:delText>
              </w:r>
            </w:del>
            <w:r>
              <w:rPr>
                <w:lang w:val="en-US"/>
              </w:rPr>
              <w:t xml:space="preserve">by </w:t>
            </w:r>
            <w:ins w:id="21" w:author="Роман С Зыбин" w:date="2020-11-10T16:29:00Z">
              <w:r w:rsidR="00E2634B" w:rsidRPr="00E2634B">
                <w:rPr>
                  <w:lang w:val="en-US"/>
                </w:rPr>
                <w:t>Глушков А.В.</w:t>
              </w:r>
            </w:ins>
            <w:del w:id="22" w:author="Роман С Зыбин" w:date="2020-11-10T16:29:00Z">
              <w:r w:rsidDel="00E2634B">
                <w:rPr>
                  <w:lang w:val="en-US"/>
                </w:rPr>
                <w:delText>_______</w:delText>
              </w:r>
            </w:del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254B6" w14:textId="0856F14E" w:rsidR="000F4D26" w:rsidRDefault="006A58E3">
            <w:pPr>
              <w:ind w:firstLine="0"/>
              <w:rPr>
                <w:lang w:val="en-US"/>
              </w:rPr>
            </w:pPr>
            <w:ins w:id="23" w:author="Артем Глушков" w:date="2020-11-10T16:15:00Z">
              <w:r>
                <w:t xml:space="preserve">Новый </w:t>
              </w:r>
            </w:ins>
            <w:del w:id="24" w:author="Артем Глушков" w:date="2020-11-10T16:15:00Z">
              <w:r w:rsidR="000F4D26" w:rsidDel="006A58E3">
                <w:rPr>
                  <w:lang w:val="en-US"/>
                </w:rPr>
                <w:delText>_______</w:delText>
              </w:r>
            </w:del>
            <w:r w:rsidR="000F4D26">
              <w:rPr>
                <w:lang w:val="en-US"/>
              </w:rPr>
              <w:t>тест-кейс</w:t>
            </w:r>
          </w:p>
        </w:tc>
      </w:tr>
      <w:tr w:rsidR="000F4D26" w14:paraId="0A8194EB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E15A9" w14:textId="175D48ED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Modified on: </w:t>
            </w:r>
            <w:ins w:id="25" w:author="Артем Глушков" w:date="2020-11-10T16:14:00Z">
              <w:r w:rsidR="002615F9" w:rsidRPr="00B657E1">
                <w:rPr>
                  <w:lang w:val="en-US"/>
                </w:rPr>
                <w:t>10.11.2020</w:t>
              </w:r>
              <w:r w:rsidR="002615F9" w:rsidRPr="004E3E49">
                <w:rPr>
                  <w:lang w:val="en-US"/>
                </w:rPr>
                <w:t xml:space="preserve"> by </w:t>
              </w:r>
              <w:r w:rsidR="002615F9">
                <w:t>Глушков</w:t>
              </w:r>
              <w:r w:rsidR="002615F9" w:rsidRPr="00B657E1">
                <w:rPr>
                  <w:lang w:val="en-US"/>
                </w:rPr>
                <w:t xml:space="preserve"> </w:t>
              </w:r>
              <w:r w:rsidR="002615F9">
                <w:t>А</w:t>
              </w:r>
              <w:r w:rsidR="002615F9" w:rsidRPr="00B657E1">
                <w:rPr>
                  <w:lang w:val="en-US"/>
                </w:rPr>
                <w:t>.</w:t>
              </w:r>
              <w:r w:rsidR="002615F9">
                <w:t>В</w:t>
              </w:r>
              <w:r w:rsidR="002615F9" w:rsidRPr="00B657E1">
                <w:rPr>
                  <w:lang w:val="en-US"/>
                </w:rPr>
                <w:t>.</w:t>
              </w:r>
            </w:ins>
            <w:del w:id="26" w:author="Артем Глушков" w:date="2020-11-10T16:14:00Z">
              <w:r w:rsidDel="002615F9">
                <w:rPr>
                  <w:lang w:val="en-US"/>
                </w:rPr>
                <w:delText>_______ by _________</w:delText>
              </w:r>
            </w:del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D7D3" w14:textId="777AD35C" w:rsidR="000F4D26" w:rsidRDefault="00A35F55">
            <w:pPr>
              <w:ind w:firstLine="0"/>
              <w:rPr>
                <w:lang w:val="en-US"/>
              </w:rPr>
            </w:pPr>
            <w:ins w:id="27" w:author="Артем Глушков" w:date="2020-11-10T16:15:00Z">
              <w:r w:rsidRPr="00A715C8">
                <w:rPr>
                  <w:lang w:val="en-US"/>
                </w:rPr>
                <w:t>Общие</w:t>
              </w:r>
              <w:r>
                <w:t xml:space="preserve"> </w:t>
              </w:r>
              <w:r w:rsidRPr="00A715C8">
                <w:rPr>
                  <w:lang w:val="en-US"/>
                </w:rPr>
                <w:t>улучшения</w:t>
              </w:r>
            </w:ins>
            <w:del w:id="28" w:author="Артем Глушков" w:date="2020-11-10T16:15:00Z">
              <w:r w:rsidR="000F4D26" w:rsidDel="00A35F55">
                <w:rPr>
                  <w:lang w:val="en-US"/>
                </w:rPr>
                <w:delText>_________________</w:delText>
              </w:r>
            </w:del>
          </w:p>
        </w:tc>
      </w:tr>
      <w:tr w:rsidR="000F4D26" w14:paraId="7D7380E9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AB7FD" w14:textId="20CD8362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Modified on: </w:t>
            </w:r>
            <w:del w:id="29" w:author="Роман С Зыбин" w:date="2020-11-10T16:25:00Z">
              <w:r w:rsidDel="00C070D7">
                <w:rPr>
                  <w:lang w:val="en-US"/>
                </w:rPr>
                <w:delText xml:space="preserve">_______ </w:delText>
              </w:r>
            </w:del>
            <w:ins w:id="30" w:author="Роман С Зыбин" w:date="2020-11-10T16:25:00Z">
              <w:r w:rsidR="00C070D7">
                <w:rPr>
                  <w:lang w:val="en-US"/>
                </w:rPr>
                <w:t>11/10/2020</w:t>
              </w:r>
              <w:r w:rsidR="00C070D7">
                <w:rPr>
                  <w:lang w:val="en-US"/>
                </w:rPr>
                <w:t xml:space="preserve"> </w:t>
              </w:r>
            </w:ins>
            <w:r>
              <w:rPr>
                <w:lang w:val="en-US"/>
              </w:rPr>
              <w:t xml:space="preserve">by </w:t>
            </w:r>
            <w:ins w:id="31" w:author="Роман С Зыбин" w:date="2020-11-10T16:25:00Z">
              <w:r w:rsidR="00C070D7">
                <w:t>З</w:t>
              </w:r>
            </w:ins>
            <w:ins w:id="32" w:author="Роман С Зыбин" w:date="2020-11-10T16:26:00Z">
              <w:r w:rsidR="00C070D7">
                <w:t>ыбин</w:t>
              </w:r>
              <w:r w:rsidR="00C070D7" w:rsidRPr="00C070D7">
                <w:rPr>
                  <w:lang w:val="en-US"/>
                  <w:rPrChange w:id="33" w:author="Роман С Зыбин" w:date="2020-11-10T16:26:00Z">
                    <w:rPr/>
                  </w:rPrChange>
                </w:rPr>
                <w:t xml:space="preserve"> </w:t>
              </w:r>
              <w:r w:rsidR="00C070D7">
                <w:t>Р</w:t>
              </w:r>
              <w:r w:rsidR="00C070D7" w:rsidRPr="00C070D7">
                <w:rPr>
                  <w:lang w:val="en-US"/>
                  <w:rPrChange w:id="34" w:author="Роман С Зыбин" w:date="2020-11-10T16:26:00Z">
                    <w:rPr/>
                  </w:rPrChange>
                </w:rPr>
                <w:t>.</w:t>
              </w:r>
              <w:r w:rsidR="00C070D7">
                <w:t>С</w:t>
              </w:r>
              <w:r w:rsidR="00C070D7" w:rsidRPr="00C070D7">
                <w:rPr>
                  <w:lang w:val="en-US"/>
                  <w:rPrChange w:id="35" w:author="Роман С Зыбин" w:date="2020-11-10T16:26:00Z">
                    <w:rPr/>
                  </w:rPrChange>
                </w:rPr>
                <w:t>.</w:t>
              </w:r>
            </w:ins>
            <w:del w:id="36" w:author="Роман С Зыбин" w:date="2020-11-10T16:25:00Z">
              <w:r w:rsidDel="00C070D7">
                <w:rPr>
                  <w:lang w:val="en-US"/>
                </w:rPr>
                <w:delText>_________</w:delText>
              </w:r>
            </w:del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3CB9" w14:textId="5E600F23" w:rsidR="000F4D26" w:rsidRDefault="003B1B97">
            <w:pPr>
              <w:ind w:firstLine="0"/>
              <w:rPr>
                <w:lang w:val="en-US"/>
              </w:rPr>
            </w:pPr>
            <w:ins w:id="37" w:author="Роман С Зыбин" w:date="2020-11-10T16:27:00Z">
              <w:r>
                <w:t>Глобальные улучшения</w:t>
              </w:r>
            </w:ins>
            <w:del w:id="38" w:author="Роман С Зыбин" w:date="2020-11-10T16:26:00Z">
              <w:r w:rsidR="000F4D26" w:rsidDel="00C070D7">
                <w:rPr>
                  <w:lang w:val="en-US"/>
                </w:rPr>
                <w:delText>______________________</w:delText>
              </w:r>
            </w:del>
          </w:p>
        </w:tc>
      </w:tr>
      <w:tr w:rsidR="000F4D26" w14:paraId="5CDFDFD2" w14:textId="77777777" w:rsidTr="000F4D26">
        <w:tc>
          <w:tcPr>
            <w:tcW w:w="93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566A6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Execution part</w:t>
            </w:r>
          </w:p>
        </w:tc>
      </w:tr>
      <w:tr w:rsidR="000F4D26" w14:paraId="3F9B0C66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A5C40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PROCEDURE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1B860" w14:textId="77777777" w:rsidR="000F4D26" w:rsidRDefault="000F4D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F4D26" w14:paraId="7521D4AA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C11" w14:textId="77777777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39" w:author="Артем Глушков" w:date="2020-11-10T16:15:00Z"/>
              </w:rPr>
              <w:pPrChange w:id="40" w:author="Роман С Зыбин" w:date="2020-11-10T16:26:00Z">
                <w:pPr>
                  <w:ind w:firstLine="0"/>
                </w:pPr>
              </w:pPrChange>
            </w:pPr>
            <w:ins w:id="41" w:author="Артем Глушков" w:date="2020-11-10T16:15:00Z">
              <w:r>
                <w:t>Приготовь деньги</w:t>
              </w:r>
            </w:ins>
          </w:p>
          <w:p w14:paraId="3CD82697" w14:textId="77777777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42" w:author="Артем Глушков" w:date="2020-11-10T16:15:00Z"/>
              </w:rPr>
              <w:pPrChange w:id="43" w:author="Роман С Зыбин" w:date="2020-11-10T16:26:00Z">
                <w:pPr>
                  <w:ind w:firstLine="0"/>
                </w:pPr>
              </w:pPrChange>
            </w:pPr>
            <w:ins w:id="44" w:author="Артем Глушков" w:date="2020-11-10T16:15:00Z">
              <w:r>
                <w:t>Подойди к автомату</w:t>
              </w:r>
            </w:ins>
          </w:p>
          <w:p w14:paraId="4B4D5475" w14:textId="77777777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45" w:author="Артем Глушков" w:date="2020-11-10T16:15:00Z"/>
              </w:rPr>
              <w:pPrChange w:id="46" w:author="Роман С Зыбин" w:date="2020-11-10T16:26:00Z">
                <w:pPr>
                  <w:ind w:firstLine="0"/>
                </w:pPr>
              </w:pPrChange>
            </w:pPr>
            <w:ins w:id="47" w:author="Артем Глушков" w:date="2020-11-10T16:15:00Z">
              <w:r>
                <w:t>Узнай цены на виды кофе</w:t>
              </w:r>
            </w:ins>
          </w:p>
          <w:p w14:paraId="70ADF207" w14:textId="77777777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48" w:author="Артем Глушков" w:date="2020-11-10T16:15:00Z"/>
              </w:rPr>
              <w:pPrChange w:id="49" w:author="Роман С Зыбин" w:date="2020-11-10T16:26:00Z">
                <w:pPr>
                  <w:ind w:firstLine="0"/>
                </w:pPr>
              </w:pPrChange>
            </w:pPr>
            <w:ins w:id="50" w:author="Артем Глушков" w:date="2020-11-10T16:15:00Z">
              <w:r>
                <w:t>Вставь купюру в купюроприемник</w:t>
              </w:r>
            </w:ins>
          </w:p>
          <w:p w14:paraId="5C2AFB77" w14:textId="77777777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51" w:author="Артем Глушков" w:date="2020-11-10T16:15:00Z"/>
              </w:rPr>
              <w:pPrChange w:id="52" w:author="Роман С Зыбин" w:date="2020-11-10T16:26:00Z">
                <w:pPr>
                  <w:ind w:firstLine="0"/>
                </w:pPr>
              </w:pPrChange>
            </w:pPr>
            <w:ins w:id="53" w:author="Артем Глушков" w:date="2020-11-10T16:15:00Z">
              <w:r>
                <w:t>Выбери вид кофе</w:t>
              </w:r>
            </w:ins>
          </w:p>
          <w:p w14:paraId="77FDE70F" w14:textId="77777777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54" w:author="Артем Глушков" w:date="2020-11-10T16:15:00Z"/>
              </w:rPr>
              <w:pPrChange w:id="55" w:author="Роман С Зыбин" w:date="2020-11-10T16:26:00Z">
                <w:pPr>
                  <w:ind w:firstLine="0"/>
                </w:pPr>
              </w:pPrChange>
            </w:pPr>
            <w:ins w:id="56" w:author="Артем Глушков" w:date="2020-11-10T16:15:00Z">
              <w:r>
                <w:t>Нажми соответствующую кнопку</w:t>
              </w:r>
            </w:ins>
          </w:p>
          <w:p w14:paraId="62961AB1" w14:textId="77777777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57" w:author="Артем Глушков" w:date="2020-11-10T16:15:00Z"/>
              </w:rPr>
              <w:pPrChange w:id="58" w:author="Роман С Зыбин" w:date="2020-11-10T16:26:00Z">
                <w:pPr>
                  <w:ind w:firstLine="0"/>
                </w:pPr>
              </w:pPrChange>
            </w:pPr>
            <w:ins w:id="59" w:author="Артем Глушков" w:date="2020-11-10T16:15:00Z">
              <w:r>
                <w:lastRenderedPageBreak/>
                <w:t>Нажми кнопку добавить\уменьшить сахар</w:t>
              </w:r>
            </w:ins>
          </w:p>
          <w:p w14:paraId="338AD60A" w14:textId="0FAAE053" w:rsidR="008B7627" w:rsidRDefault="008B762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60" w:author="Роман С Зыбин" w:date="2020-11-10T16:27:00Z"/>
              </w:rPr>
            </w:pPr>
            <w:ins w:id="61" w:author="Артем Глушков" w:date="2020-11-10T16:15:00Z">
              <w:r>
                <w:t>Нажми кнопку приготовить</w:t>
              </w:r>
            </w:ins>
          </w:p>
          <w:p w14:paraId="296C8B46" w14:textId="77777777" w:rsidR="00C070D7" w:rsidRDefault="00C070D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62" w:author="Роман С Зыбин" w:date="2020-11-10T16:27:00Z"/>
              </w:rPr>
            </w:pPr>
          </w:p>
          <w:p w14:paraId="665BFF1E" w14:textId="725706C0" w:rsidR="00C070D7" w:rsidDel="00C070D7" w:rsidRDefault="00C070D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ins w:id="63" w:author="Артем Глушков" w:date="2020-11-10T16:15:00Z"/>
                <w:del w:id="64" w:author="Роман С Зыбин" w:date="2020-11-10T16:27:00Z"/>
              </w:rPr>
              <w:pPrChange w:id="65" w:author="Роман С Зыбин" w:date="2020-11-10T16:26:00Z">
                <w:pPr>
                  <w:ind w:firstLine="0"/>
                </w:pPr>
              </w:pPrChange>
            </w:pPr>
          </w:p>
          <w:p w14:paraId="0FFA8030" w14:textId="685FB731" w:rsidR="00405A4B" w:rsidDel="00C070D7" w:rsidRDefault="00405A4B" w:rsidP="00C070D7">
            <w:pPr>
              <w:ind w:firstLine="0"/>
              <w:rPr>
                <w:ins w:id="66" w:author="Артем Глушков" w:date="2020-11-10T16:16:00Z"/>
                <w:del w:id="67" w:author="Роман С Зыбин" w:date="2020-11-10T16:26:00Z"/>
              </w:rPr>
              <w:pPrChange w:id="68" w:author="Роман С Зыбин" w:date="2020-11-10T16:26:00Z">
                <w:pPr>
                  <w:ind w:firstLine="0"/>
                </w:pPr>
              </w:pPrChange>
            </w:pPr>
            <w:ins w:id="69" w:author="Артем Глушков" w:date="2020-11-10T16:15:00Z">
              <w:r>
                <w:t>Посчита</w:t>
              </w:r>
            </w:ins>
            <w:ins w:id="70" w:author="Артем Глушков" w:date="2020-11-10T16:16:00Z">
              <w:r>
                <w:t>й сдачу (если внес больше стоимости кофе)</w:t>
              </w:r>
            </w:ins>
          </w:p>
          <w:p w14:paraId="3A377082" w14:textId="6F05F332" w:rsidR="000F4D26" w:rsidRPr="008B7627" w:rsidRDefault="008B7627" w:rsidP="00C070D7">
            <w:pPr>
              <w:ind w:firstLine="0"/>
              <w:rPr>
                <w:rPrChange w:id="71" w:author="Артем Глушков" w:date="2020-11-10T16:15:00Z">
                  <w:rPr>
                    <w:lang w:val="en-US"/>
                  </w:rPr>
                </w:rPrChange>
              </w:rPr>
              <w:pPrChange w:id="72" w:author="Роман С Зыбин" w:date="2020-11-10T16:26:00Z">
                <w:pPr>
                  <w:ind w:firstLine="0"/>
                </w:pPr>
              </w:pPrChange>
            </w:pPr>
            <w:ins w:id="73" w:author="Артем Глушков" w:date="2020-11-10T16:15:00Z">
              <w:del w:id="74" w:author="Роман С Зыбин" w:date="2020-11-10T16:26:00Z">
                <w:r w:rsidDel="00C070D7">
                  <w:delText>Забери сдачу (если имеется) и чек</w:delText>
                </w:r>
              </w:del>
            </w:ins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01B1" w14:textId="55810848" w:rsidR="000F4D26" w:rsidRPr="003B1B97" w:rsidRDefault="003B1B97">
            <w:pPr>
              <w:ind w:firstLine="0"/>
              <w:rPr>
                <w:rPrChange w:id="75" w:author="Роман С Зыбин" w:date="2020-11-10T16:28:00Z">
                  <w:rPr>
                    <w:lang w:val="en-US"/>
                  </w:rPr>
                </w:rPrChange>
              </w:rPr>
            </w:pPr>
            <w:ins w:id="76" w:author="Роман С Зыбин" w:date="2020-11-10T16:27:00Z">
              <w:r>
                <w:lastRenderedPageBreak/>
                <w:t>В</w:t>
              </w:r>
            </w:ins>
            <w:ins w:id="77" w:author="Роман С Зыбин" w:date="2020-11-10T16:28:00Z">
              <w:r>
                <w:t xml:space="preserve">ыдает </w:t>
              </w:r>
            </w:ins>
            <w:ins w:id="78" w:author="Роман С Зыбин" w:date="2020-11-10T16:27:00Z">
              <w:r>
                <w:t>с</w:t>
              </w:r>
            </w:ins>
            <w:ins w:id="79" w:author="Артем Глушков" w:date="2020-11-10T16:15:00Z">
              <w:del w:id="80" w:author="Роман С Зыбин" w:date="2020-11-10T16:27:00Z">
                <w:r w:rsidR="008B7627" w:rsidDel="003B1B97">
                  <w:delText>С</w:delText>
                </w:r>
              </w:del>
              <w:r w:rsidR="008B7627">
                <w:t>дач</w:t>
              </w:r>
              <w:del w:id="81" w:author="Роман С Зыбин" w:date="2020-11-10T16:28:00Z">
                <w:r w:rsidR="008B7627" w:rsidDel="003B1B97">
                  <w:delText>а</w:delText>
                </w:r>
              </w:del>
            </w:ins>
            <w:ins w:id="82" w:author="Роман С Зыбин" w:date="2020-11-10T16:28:00Z">
              <w:r>
                <w:t>у</w:t>
              </w:r>
            </w:ins>
          </w:p>
        </w:tc>
      </w:tr>
      <w:tr w:rsidR="000F4D26" w14:paraId="0A29B6BD" w14:textId="77777777" w:rsidTr="000F4D26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7738" w14:textId="2D1003E4" w:rsidR="000F4D26" w:rsidRPr="008B7627" w:rsidRDefault="00C070D7" w:rsidP="00C070D7">
            <w:pPr>
              <w:pStyle w:val="a7"/>
              <w:numPr>
                <w:ilvl w:val="0"/>
                <w:numId w:val="1"/>
              </w:numPr>
              <w:ind w:left="0" w:firstLine="0"/>
              <w:rPr>
                <w:rPrChange w:id="83" w:author="Артем Глушков" w:date="2020-11-10T16:15:00Z">
                  <w:rPr>
                    <w:lang w:val="en-US"/>
                  </w:rPr>
                </w:rPrChange>
              </w:rPr>
              <w:pPrChange w:id="84" w:author="Роман С Зыбин" w:date="2020-11-10T16:26:00Z">
                <w:pPr>
                  <w:ind w:firstLine="0"/>
                </w:pPr>
              </w:pPrChange>
            </w:pPr>
            <w:ins w:id="85" w:author="Роман С Зыбин" w:date="2020-11-10T16:26:00Z">
              <w:r w:rsidRPr="00C070D7">
                <w:t>Забери сдачу (если имеется) и чек</w:t>
              </w:r>
            </w:ins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63C1" w14:textId="200D69F3" w:rsidR="000F4D26" w:rsidRPr="008B7627" w:rsidRDefault="009435CC">
            <w:pPr>
              <w:ind w:firstLine="0"/>
              <w:rPr>
                <w:rPrChange w:id="86" w:author="Артем Глушков" w:date="2020-11-10T16:15:00Z">
                  <w:rPr>
                    <w:lang w:val="en-US"/>
                  </w:rPr>
                </w:rPrChange>
              </w:rPr>
            </w:pPr>
            <w:ins w:id="87" w:author="Роман С Зыбин" w:date="2020-11-10T16:28:00Z">
              <w:r w:rsidRPr="009435CC">
                <w:t>Шаг 1 – Шаг 1</w:t>
              </w:r>
              <w:r>
                <w:t>0</w:t>
              </w:r>
            </w:ins>
          </w:p>
        </w:tc>
      </w:tr>
    </w:tbl>
    <w:p w14:paraId="7D54190B" w14:textId="77777777" w:rsidR="000F4D26" w:rsidRPr="008B7627" w:rsidRDefault="000F4D26" w:rsidP="000F4D26">
      <w:pPr>
        <w:rPr>
          <w:rPrChange w:id="88" w:author="Артем Глушков" w:date="2020-11-10T16:15:00Z">
            <w:rPr>
              <w:lang w:val="en-US"/>
            </w:rPr>
          </w:rPrChange>
        </w:rPr>
      </w:pPr>
    </w:p>
    <w:sectPr w:rsidR="000F4D26" w:rsidRPr="008B7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4324AA"/>
    <w:multiLevelType w:val="hybridMultilevel"/>
    <w:tmpl w:val="A0BCC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Артем Глушков">
    <w15:presenceInfo w15:providerId="Windows Live" w15:userId="d37b088a3b4e46c2"/>
  </w15:person>
  <w15:person w15:author="Роман С Зыбин">
    <w15:presenceInfo w15:providerId="None" w15:userId="Роман С Зыби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87"/>
    <w:rsid w:val="000F4D26"/>
    <w:rsid w:val="002615F9"/>
    <w:rsid w:val="00290FFD"/>
    <w:rsid w:val="00351707"/>
    <w:rsid w:val="003B1B97"/>
    <w:rsid w:val="00405A4B"/>
    <w:rsid w:val="004D69E0"/>
    <w:rsid w:val="0059700B"/>
    <w:rsid w:val="005F6EDA"/>
    <w:rsid w:val="0065121A"/>
    <w:rsid w:val="006A58E3"/>
    <w:rsid w:val="007D35FB"/>
    <w:rsid w:val="008B7627"/>
    <w:rsid w:val="009435CC"/>
    <w:rsid w:val="00977FFA"/>
    <w:rsid w:val="009F518A"/>
    <w:rsid w:val="00A35F55"/>
    <w:rsid w:val="00A741E7"/>
    <w:rsid w:val="00C070D7"/>
    <w:rsid w:val="00C607B8"/>
    <w:rsid w:val="00C6355F"/>
    <w:rsid w:val="00CD0A87"/>
    <w:rsid w:val="00D86BFE"/>
    <w:rsid w:val="00DB16F7"/>
    <w:rsid w:val="00E2634B"/>
    <w:rsid w:val="00FD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1AB84"/>
  <w15:chartTrackingRefBased/>
  <w15:docId w15:val="{5FF10E25-56CA-434E-A529-1E00D04D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E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700B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518A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B16F7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FFA"/>
    <w:pPr>
      <w:keepNext/>
      <w:keepLines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70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D86BFE"/>
    <w:pPr>
      <w:ind w:firstLine="0"/>
      <w:jc w:val="right"/>
    </w:pPr>
    <w:rPr>
      <w:iCs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9F518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B16F7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77FFA"/>
    <w:rPr>
      <w:rFonts w:ascii="Times New Roman" w:eastAsiaTheme="majorEastAsia" w:hAnsi="Times New Roman" w:cstheme="majorBidi"/>
      <w:b/>
      <w:iCs/>
      <w:sz w:val="28"/>
    </w:rPr>
  </w:style>
  <w:style w:type="table" w:styleId="a4">
    <w:name w:val="Table Grid"/>
    <w:basedOn w:val="a1"/>
    <w:uiPriority w:val="39"/>
    <w:rsid w:val="000F4D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6355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6355F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C07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157</Words>
  <Characters>896</Characters>
  <Application>Microsoft Office Word</Application>
  <DocSecurity>0</DocSecurity>
  <Lines>7</Lines>
  <Paragraphs>2</Paragraphs>
  <ScaleCrop>false</ScaleCrop>
  <Company>УГАТУ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 Зыбин</dc:creator>
  <cp:keywords/>
  <dc:description/>
  <cp:lastModifiedBy>Роман С Зыбин</cp:lastModifiedBy>
  <cp:revision>16</cp:revision>
  <dcterms:created xsi:type="dcterms:W3CDTF">2020-11-10T08:47:00Z</dcterms:created>
  <dcterms:modified xsi:type="dcterms:W3CDTF">2020-11-10T11:29:00Z</dcterms:modified>
</cp:coreProperties>
</file>