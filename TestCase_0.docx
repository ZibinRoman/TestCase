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BF2C2" w14:textId="2801AA50" w:rsidR="00AB3FC2" w:rsidRDefault="00AB3FC2" w:rsidP="000B06CE">
      <w:pPr>
        <w:pStyle w:val="1"/>
      </w:pPr>
      <w:r>
        <w:t xml:space="preserve">Тест </w:t>
      </w:r>
      <w:proofErr w:type="spellStart"/>
      <w:r>
        <w:t>кейз</w:t>
      </w:r>
      <w:proofErr w:type="spellEnd"/>
      <w:r>
        <w:t xml:space="preserve"> 1:</w:t>
      </w:r>
    </w:p>
    <w:p w14:paraId="62EF8259" w14:textId="77777777" w:rsidR="00466CE8" w:rsidRPr="00466CE8" w:rsidRDefault="00466CE8" w:rsidP="00466C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66CE8" w14:paraId="7255D57B" w14:textId="77777777" w:rsidTr="00466CE8">
        <w:tc>
          <w:tcPr>
            <w:tcW w:w="3115" w:type="dxa"/>
          </w:tcPr>
          <w:p w14:paraId="3E850318" w14:textId="7835CF46" w:rsidR="00466CE8" w:rsidRDefault="00466CE8" w:rsidP="000B06CE">
            <w:pPr>
              <w:ind w:firstLine="0"/>
            </w:pPr>
            <w:r w:rsidRPr="00466CE8">
              <w:t>ТС ID/</w:t>
            </w:r>
            <w:proofErr w:type="spellStart"/>
            <w:r w:rsidRPr="00466CE8">
              <w:t>Priority</w:t>
            </w:r>
            <w:proofErr w:type="spellEnd"/>
          </w:p>
        </w:tc>
        <w:tc>
          <w:tcPr>
            <w:tcW w:w="3115" w:type="dxa"/>
            <w:gridSpan w:val="2"/>
          </w:tcPr>
          <w:p w14:paraId="0FD492ED" w14:textId="0EDB8FFB" w:rsidR="00466CE8" w:rsidRDefault="00466CE8" w:rsidP="000B06CE">
            <w:pPr>
              <w:ind w:firstLine="0"/>
            </w:pPr>
            <w:r w:rsidRPr="00466CE8">
              <w:t>CCPG0001</w:t>
            </w:r>
          </w:p>
        </w:tc>
        <w:tc>
          <w:tcPr>
            <w:tcW w:w="3115" w:type="dxa"/>
          </w:tcPr>
          <w:p w14:paraId="69155474" w14:textId="2FE67492" w:rsidR="00466CE8" w:rsidRDefault="00466CE8" w:rsidP="000B06CE">
            <w:pPr>
              <w:ind w:firstLine="0"/>
            </w:pPr>
            <w:r w:rsidRPr="00466CE8">
              <w:t>1</w:t>
            </w:r>
          </w:p>
        </w:tc>
      </w:tr>
      <w:tr w:rsidR="00466CE8" w:rsidRPr="004E3E49" w14:paraId="5A0BE468" w14:textId="77777777" w:rsidTr="003B2B8A">
        <w:tc>
          <w:tcPr>
            <w:tcW w:w="9345" w:type="dxa"/>
            <w:gridSpan w:val="4"/>
          </w:tcPr>
          <w:p w14:paraId="13A0E817" w14:textId="77777777" w:rsidR="00466CE8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DEA: _______________________________________SETUP and ADDITIONAL INFO:</w:t>
            </w:r>
          </w:p>
          <w:p w14:paraId="4247DD91" w14:textId="53C04EEE" w:rsidR="004E3E49" w:rsidRPr="004E3E49" w:rsidRDefault="004E3E49" w:rsidP="000B06CE">
            <w:pPr>
              <w:ind w:firstLine="0"/>
              <w:rPr>
                <w:lang w:val="en-US"/>
              </w:rPr>
            </w:pPr>
          </w:p>
        </w:tc>
      </w:tr>
      <w:tr w:rsidR="004E3E49" w:rsidRPr="004E3E49" w14:paraId="1E71A96A" w14:textId="77777777" w:rsidTr="002D4A35">
        <w:tc>
          <w:tcPr>
            <w:tcW w:w="9345" w:type="dxa"/>
            <w:gridSpan w:val="4"/>
          </w:tcPr>
          <w:p w14:paraId="50B081D5" w14:textId="5AE62250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Revision History</w:t>
            </w:r>
          </w:p>
        </w:tc>
      </w:tr>
      <w:tr w:rsidR="004E3E49" w:rsidRPr="004E3E49" w14:paraId="52AF09D7" w14:textId="77777777" w:rsidTr="004E3E49">
        <w:tc>
          <w:tcPr>
            <w:tcW w:w="4672" w:type="dxa"/>
            <w:gridSpan w:val="2"/>
          </w:tcPr>
          <w:p w14:paraId="097D039B" w14:textId="264B2431" w:rsidR="004E3E49" w:rsidRPr="004E3E49" w:rsidRDefault="004E3E49" w:rsidP="000B06CE">
            <w:pPr>
              <w:ind w:firstLine="0"/>
              <w:rPr>
                <w:lang w:val="en-US"/>
              </w:rPr>
            </w:pPr>
            <w:proofErr w:type="spellStart"/>
            <w:r w:rsidRPr="004E3E49">
              <w:rPr>
                <w:lang w:val="en-US"/>
              </w:rPr>
              <w:t>Createdon</w:t>
            </w:r>
            <w:proofErr w:type="spellEnd"/>
            <w:r w:rsidRPr="004E3E49">
              <w:rPr>
                <w:lang w:val="en-US"/>
              </w:rPr>
              <w:t>: __________ by _______</w:t>
            </w:r>
          </w:p>
        </w:tc>
        <w:tc>
          <w:tcPr>
            <w:tcW w:w="4673" w:type="dxa"/>
            <w:gridSpan w:val="2"/>
          </w:tcPr>
          <w:p w14:paraId="45E73A29" w14:textId="3BAB36C1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</w:t>
            </w:r>
            <w:proofErr w:type="spellStart"/>
            <w:r w:rsidRPr="004E3E49">
              <w:rPr>
                <w:lang w:val="en-US"/>
              </w:rPr>
              <w:t>тест-кейс</w:t>
            </w:r>
            <w:proofErr w:type="spellEnd"/>
          </w:p>
        </w:tc>
      </w:tr>
      <w:tr w:rsidR="004E3E49" w:rsidRPr="004E3E49" w14:paraId="44AF363C" w14:textId="77777777" w:rsidTr="004E3E49">
        <w:tc>
          <w:tcPr>
            <w:tcW w:w="4672" w:type="dxa"/>
            <w:gridSpan w:val="2"/>
          </w:tcPr>
          <w:p w14:paraId="201959DE" w14:textId="5C59E2C4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</w:tcPr>
          <w:p w14:paraId="24329C9F" w14:textId="5387C22C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_________________</w:t>
            </w:r>
          </w:p>
        </w:tc>
      </w:tr>
      <w:tr w:rsidR="004E3E49" w:rsidRPr="004E3E49" w14:paraId="783C5541" w14:textId="77777777" w:rsidTr="004E3E49">
        <w:tc>
          <w:tcPr>
            <w:tcW w:w="4672" w:type="dxa"/>
            <w:gridSpan w:val="2"/>
          </w:tcPr>
          <w:p w14:paraId="10C077AA" w14:textId="662AE036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Modified on: _______ by _________</w:t>
            </w:r>
          </w:p>
        </w:tc>
        <w:tc>
          <w:tcPr>
            <w:tcW w:w="4673" w:type="dxa"/>
            <w:gridSpan w:val="2"/>
          </w:tcPr>
          <w:p w14:paraId="28D46BE7" w14:textId="6BA7702F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______________________</w:t>
            </w:r>
          </w:p>
        </w:tc>
      </w:tr>
      <w:tr w:rsidR="004E3E49" w:rsidRPr="004E3E49" w14:paraId="51BB317B" w14:textId="77777777" w:rsidTr="001C176C">
        <w:tc>
          <w:tcPr>
            <w:tcW w:w="9345" w:type="dxa"/>
            <w:gridSpan w:val="4"/>
          </w:tcPr>
          <w:p w14:paraId="2B17F914" w14:textId="4B5310F9" w:rsidR="004E3E49" w:rsidRPr="004E3E49" w:rsidRDefault="004E3E49" w:rsidP="000B06CE">
            <w:pPr>
              <w:ind w:firstLine="0"/>
              <w:rPr>
                <w:lang w:val="en-US"/>
              </w:rPr>
            </w:pPr>
            <w:r w:rsidRPr="004E3E49">
              <w:rPr>
                <w:lang w:val="en-US"/>
              </w:rPr>
              <w:t>Execution part</w:t>
            </w:r>
          </w:p>
        </w:tc>
      </w:tr>
      <w:tr w:rsidR="00BA43BB" w:rsidRPr="004E3E49" w14:paraId="0B631EEF" w14:textId="77777777" w:rsidTr="00BA43BB">
        <w:tc>
          <w:tcPr>
            <w:tcW w:w="4672" w:type="dxa"/>
            <w:gridSpan w:val="2"/>
          </w:tcPr>
          <w:p w14:paraId="62D97B8B" w14:textId="225F9D19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14:paraId="6C8026F3" w14:textId="23072B27" w:rsidR="00BA43BB" w:rsidRPr="004E3E49" w:rsidRDefault="00BA43BB" w:rsidP="000B06CE">
            <w:pPr>
              <w:ind w:firstLine="0"/>
              <w:rPr>
                <w:lang w:val="en-US"/>
              </w:rPr>
            </w:pPr>
            <w:r w:rsidRPr="00BA43BB">
              <w:rPr>
                <w:lang w:val="en-US"/>
              </w:rPr>
              <w:t>EXPECTED RESULT</w:t>
            </w:r>
          </w:p>
        </w:tc>
      </w:tr>
      <w:tr w:rsidR="00BA43BB" w:rsidRPr="004E3E49" w14:paraId="5F8B9CC3" w14:textId="77777777" w:rsidTr="00BA43BB">
        <w:tc>
          <w:tcPr>
            <w:tcW w:w="4672" w:type="dxa"/>
            <w:gridSpan w:val="2"/>
          </w:tcPr>
          <w:p w14:paraId="5F4E676F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670FADCE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</w:tr>
      <w:tr w:rsidR="00BA43BB" w:rsidRPr="004E3E49" w14:paraId="32E77C38" w14:textId="77777777" w:rsidTr="00BA43BB">
        <w:tc>
          <w:tcPr>
            <w:tcW w:w="4672" w:type="dxa"/>
            <w:gridSpan w:val="2"/>
          </w:tcPr>
          <w:p w14:paraId="61FF5A8C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  <w:gridSpan w:val="2"/>
          </w:tcPr>
          <w:p w14:paraId="19B0E901" w14:textId="77777777" w:rsidR="00BA43BB" w:rsidRPr="004E3E49" w:rsidRDefault="00BA43BB" w:rsidP="000B06CE">
            <w:pPr>
              <w:ind w:firstLine="0"/>
              <w:rPr>
                <w:lang w:val="en-US"/>
              </w:rPr>
            </w:pPr>
          </w:p>
        </w:tc>
      </w:tr>
    </w:tbl>
    <w:p w14:paraId="1FE5FD57" w14:textId="5534AC39" w:rsidR="000B06CE" w:rsidRPr="004E3E49" w:rsidRDefault="000B06CE" w:rsidP="000B06CE">
      <w:pPr>
        <w:rPr>
          <w:lang w:val="en-US"/>
        </w:rPr>
      </w:pPr>
    </w:p>
    <w:p w14:paraId="60BFFAB2" w14:textId="40015F66" w:rsidR="000B06CE" w:rsidRPr="004E3E49" w:rsidRDefault="000B06CE" w:rsidP="000B06CE">
      <w:pPr>
        <w:rPr>
          <w:lang w:val="en-US"/>
        </w:rPr>
      </w:pPr>
    </w:p>
    <w:p w14:paraId="0FB592A4" w14:textId="43C7551A" w:rsidR="000B06CE" w:rsidRPr="004E3E49" w:rsidRDefault="000B06CE" w:rsidP="000B06CE">
      <w:pPr>
        <w:rPr>
          <w:lang w:val="en-US"/>
        </w:rPr>
      </w:pPr>
    </w:p>
    <w:p w14:paraId="511890C6" w14:textId="77777777" w:rsidR="000B06CE" w:rsidRPr="004E3E49" w:rsidRDefault="000B06CE" w:rsidP="000B06CE">
      <w:pPr>
        <w:rPr>
          <w:lang w:val="en-US"/>
        </w:rPr>
      </w:pPr>
    </w:p>
    <w:sectPr w:rsidR="000B06CE" w:rsidRPr="004E3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7"/>
    <w:rsid w:val="000B06CE"/>
    <w:rsid w:val="00127517"/>
    <w:rsid w:val="00290FFD"/>
    <w:rsid w:val="00351707"/>
    <w:rsid w:val="00466CE8"/>
    <w:rsid w:val="004D69E0"/>
    <w:rsid w:val="004E3E49"/>
    <w:rsid w:val="0057677D"/>
    <w:rsid w:val="0059700B"/>
    <w:rsid w:val="00977FFA"/>
    <w:rsid w:val="009F518A"/>
    <w:rsid w:val="00A741E7"/>
    <w:rsid w:val="00AB3FC2"/>
    <w:rsid w:val="00BA43BB"/>
    <w:rsid w:val="00D86BFE"/>
    <w:rsid w:val="00DB16F7"/>
    <w:rsid w:val="00EA0648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E472B"/>
  <w15:chartTrackingRefBased/>
  <w15:docId w15:val="{6BA01D50-E932-470B-BE43-1B72DE31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466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296</Characters>
  <Application>Microsoft Office Word</Application>
  <DocSecurity>0</DocSecurity>
  <Lines>2</Lines>
  <Paragraphs>1</Paragraphs>
  <ScaleCrop>false</ScaleCrop>
  <Company>УГАТУ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8</cp:revision>
  <dcterms:created xsi:type="dcterms:W3CDTF">2020-11-10T08:46:00Z</dcterms:created>
  <dcterms:modified xsi:type="dcterms:W3CDTF">2020-11-10T09:21:00Z</dcterms:modified>
</cp:coreProperties>
</file>